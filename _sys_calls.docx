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672A6659" wp14:textId="77777777">
      <w:pPr>
        <w:pStyle w:val="Normal"/>
        <w:rPr/>
      </w:pPr>
      <w:r>
        <w:rPr/>
      </w:r>
    </w:p>
    <w:p xmlns:wp14="http://schemas.microsoft.com/office/word/2010/wordml" w14:paraId="0A37501D" wp14:textId="77777777">
      <w:pPr>
        <w:pStyle w:val="Normal"/>
      </w:pPr>
      <w:r w:rsidR="0C0FB854">
        <w:rPr/>
        <w:t>2020-05-18</w:t>
      </w:r>
    </w:p>
    <w:p w:rsidR="29AA1094" w:rsidP="4D502094" w:rsidRDefault="29AA1094" w14:paraId="10625FBD" w14:textId="52E2A651">
      <w:pPr>
        <w:pStyle w:val="Normal"/>
      </w:pPr>
      <w:r w:rsidR="29AA1094">
        <w:rPr/>
        <w:t>Doc version 1.0</w:t>
      </w:r>
    </w:p>
    <w:p w:rsidR="4D502094" w:rsidP="4D502094" w:rsidRDefault="4D502094" w14:paraId="0A8587EE" w14:textId="6BEE419E">
      <w:pPr>
        <w:pStyle w:val="Normal"/>
      </w:pPr>
    </w:p>
    <w:p w:rsidR="4D502094" w:rsidP="4D502094" w:rsidRDefault="4D502094" w14:paraId="5FDD80B0" w14:textId="505CB996">
      <w:pPr>
        <w:pStyle w:val="Normal"/>
      </w:pPr>
    </w:p>
    <w:p xmlns:wp14="http://schemas.microsoft.com/office/word/2010/wordml" w14:paraId="1C8B9315" wp14:textId="77777777">
      <w:pPr>
        <w:pStyle w:val="Normal"/>
        <w:rPr>
          <w:lang w:val="en-US"/>
        </w:rPr>
      </w:pPr>
      <w:r>
        <w:rPr>
          <w:lang w:val="en-US"/>
        </w:rPr>
        <w:t xml:space="preserve">Computer Organization and Operating Systems: 94210 </w:t>
      </w:r>
    </w:p>
    <w:p xmlns:wp14="http://schemas.microsoft.com/office/word/2010/wordml" w14:paraId="7AC460FF" wp14:textId="77777777">
      <w:pPr>
        <w:pStyle w:val="Title"/>
        <w:rPr>
          <w:lang w:val="en-US"/>
        </w:rPr>
      </w:pPr>
      <w:r>
        <w:rPr>
          <w:lang w:val="en-US"/>
        </w:rPr>
        <w:t>Assignment 1: system calls</w:t>
      </w:r>
    </w:p>
    <w:p xmlns:wp14="http://schemas.microsoft.com/office/word/2010/wordml" w14:paraId="5DAB6C7B" wp14:textId="77777777">
      <w:pPr>
        <w:pStyle w:val="Normal"/>
        <w:rPr>
          <w:lang w:val="en-US"/>
        </w:rPr>
      </w:pPr>
      <w:r>
        <w:rPr>
          <w:lang w:val="en-US"/>
        </w:rPr>
      </w:r>
    </w:p>
    <w:p xmlns:wp14="http://schemas.microsoft.com/office/word/2010/wordml" w14:paraId="4FBF42CB" wp14:textId="77777777">
      <w:pPr>
        <w:pStyle w:val="Normal"/>
        <w:rPr>
          <w:lang w:val="en-US"/>
        </w:rPr>
      </w:pPr>
      <w:r>
        <w:rPr>
          <w:lang w:val="en-US"/>
        </w:rPr>
        <w:t>In this assignment you will add a new system call to the Xv6 operating system.</w:t>
      </w:r>
    </w:p>
    <w:p xmlns:wp14="http://schemas.microsoft.com/office/word/2010/wordml" w14:paraId="01A94FAC" wp14:textId="77777777">
      <w:pPr>
        <w:pStyle w:val="Normal"/>
        <w:rPr>
          <w:lang w:val="en-US"/>
        </w:rPr>
      </w:pPr>
      <w:r>
        <w:rPr>
          <w:lang w:val="en-US"/>
        </w:rPr>
        <w:t>This exercise will show you how function calls are passed between user space and kernel space.</w:t>
      </w:r>
    </w:p>
    <w:p xmlns:wp14="http://schemas.microsoft.com/office/word/2010/wordml" w14:paraId="02EB378F" wp14:textId="77777777">
      <w:pPr>
        <w:pStyle w:val="Normal"/>
        <w:rPr>
          <w:lang w:val="en-US"/>
        </w:rPr>
      </w:pPr>
      <w:r>
        <w:rPr>
          <w:lang w:val="en-US"/>
        </w:rPr>
      </w:r>
    </w:p>
    <w:p xmlns:wp14="http://schemas.microsoft.com/office/word/2010/wordml" w14:paraId="20326EB7" wp14:textId="77777777">
      <w:pPr>
        <w:pStyle w:val="Normal"/>
        <w:rPr>
          <w:lang w:val="en-US"/>
        </w:rPr>
      </w:pPr>
      <w:r>
        <w:rPr>
          <w:lang w:val="en-US"/>
        </w:rPr>
        <w:t>The next assignment will use this one, so make sure you complete it and understand how the internal mechanism of the OS is working.</w:t>
      </w:r>
    </w:p>
    <w:p xmlns:wp14="http://schemas.microsoft.com/office/word/2010/wordml" w14:paraId="68083453" wp14:textId="77777777">
      <w:pPr>
        <w:pStyle w:val="Normal"/>
        <w:rPr>
          <w:lang w:val="en-US"/>
        </w:rPr>
      </w:pPr>
      <w:r>
        <w:rPr>
          <w:lang w:val="en-US"/>
        </w:rPr>
        <w:t>Before you start: you need to have the Xv6 system installed and make sure it runs.</w:t>
      </w:r>
    </w:p>
    <w:p xmlns:wp14="http://schemas.microsoft.com/office/word/2010/wordml" w14:paraId="78F1B30A" wp14:textId="77777777">
      <w:pPr>
        <w:pStyle w:val="Normal"/>
        <w:rPr>
          <w:lang w:val="en-US"/>
        </w:rPr>
      </w:pPr>
      <w:r>
        <w:rPr>
          <w:lang w:val="en-US"/>
        </w:rPr>
        <w:t>This is covered in the document “Installing Xv6 and QEMU”</w:t>
      </w:r>
    </w:p>
    <w:p xmlns:wp14="http://schemas.microsoft.com/office/word/2010/wordml" w14:paraId="6A05A809" wp14:textId="77777777">
      <w:pPr>
        <w:pStyle w:val="Normal"/>
        <w:rPr>
          <w:lang w:val="en-US"/>
        </w:rPr>
      </w:pPr>
      <w:r>
        <w:rPr>
          <w:lang w:val="en-US"/>
        </w:rPr>
      </w:r>
    </w:p>
    <w:p xmlns:wp14="http://schemas.microsoft.com/office/word/2010/wordml" w14:paraId="2A277549" wp14:textId="7A9260D7">
      <w:pPr>
        <w:pStyle w:val="Normal"/>
        <w:rPr>
          <w:lang w:val="en-US"/>
        </w:rPr>
      </w:pPr>
      <w:r w:rsidRPr="4D502094" w:rsidR="4D502094">
        <w:rPr>
          <w:lang w:val="en-US"/>
        </w:rPr>
        <w:t xml:space="preserve">Note: This material was initially taught in MIT and is now used in courses in other universities. You can find a lot of helpful material by searching for </w:t>
      </w:r>
      <w:r w:rsidRPr="4D502094" w:rsidR="4D502094">
        <w:rPr>
          <w:i w:val="1"/>
          <w:iCs w:val="1"/>
          <w:lang w:val="en-US"/>
        </w:rPr>
        <w:t>xv6 system call</w:t>
      </w:r>
    </w:p>
    <w:p xmlns:wp14="http://schemas.microsoft.com/office/word/2010/wordml" w14:paraId="5A39BBE3" wp14:textId="77777777">
      <w:pPr>
        <w:pStyle w:val="Normal"/>
        <w:rPr>
          <w:lang w:val="en-US"/>
          <w:del w:author="Unknown Author" w:date="2020-02-12T14:34:00Z" w:id="1"/>
        </w:rPr>
      </w:pPr>
      <w:del w:author="Unknown Author" w:date="2020-02-12T14:34:00Z" w:id="0">
        <w:r>
          <w:rPr/>
        </w:r>
      </w:del>
    </w:p>
    <w:p xmlns:wp14="http://schemas.microsoft.com/office/word/2010/wordml" w14:paraId="41C8F396" wp14:textId="77777777">
      <w:pPr>
        <w:pStyle w:val="Normal"/>
        <w:rPr>
          <w:lang w:val="en-US"/>
          <w:del w:author="Unknown Author" w:date="2020-02-12T14:34:00Z" w:id="3"/>
        </w:rPr>
      </w:pPr>
      <w:del w:author="Unknown Author" w:date="2020-02-12T14:34:00Z" w:id="2">
        <w:r>
          <w:rPr>
            <w:lang w:val="en-US"/>
          </w:rPr>
        </w:r>
      </w:del>
    </w:p>
    <w:p xmlns:wp14="http://schemas.microsoft.com/office/word/2010/wordml" w14:paraId="0B769A52" wp14:textId="77777777">
      <w:pPr>
        <w:pStyle w:val="Normal"/>
        <w:rPr/>
      </w:pPr>
      <w:r>
        <w:rPr>
          <w:lang w:val="en-US"/>
        </w:rPr>
        <w:t>Your task is:</w:t>
      </w:r>
    </w:p>
    <w:p xmlns:wp14="http://schemas.microsoft.com/office/word/2010/wordml" w14:paraId="54D962C6" wp14:textId="77777777">
      <w:pPr>
        <w:pStyle w:val="Normal"/>
        <w:rPr/>
      </w:pPr>
      <w:r>
        <w:rPr>
          <w:lang w:val="en-US"/>
        </w:rPr>
        <w:t xml:space="preserve">Add a command called </w:t>
      </w:r>
      <w:r>
        <w:rPr>
          <w:rFonts w:ascii="Courier New" w:hAnsi="Courier New" w:cs="Courier New"/>
          <w:lang w:val="en-US"/>
        </w:rPr>
        <w:t xml:space="preserve">lsof </w:t>
      </w:r>
      <w:r>
        <w:rPr>
          <w:lang w:val="en-US"/>
        </w:rPr>
        <w:t>that will print the list of open files for all running processes.</w:t>
      </w:r>
    </w:p>
    <w:p xmlns:wp14="http://schemas.microsoft.com/office/word/2010/wordml" w14:paraId="72A3D3EC" wp14:textId="77777777">
      <w:pPr>
        <w:pStyle w:val="ListParagraph"/>
        <w:ind w:left="1440" w:hanging="0"/>
        <w:rPr>
          <w:lang w:val="en-US"/>
        </w:rPr>
      </w:pPr>
      <w:r>
        <w:rPr>
          <w:lang w:val="en-US"/>
        </w:rPr>
      </w:r>
    </w:p>
    <w:p xmlns:wp14="http://schemas.microsoft.com/office/word/2010/wordml" w14:paraId="42E83E23" wp14:textId="77777777">
      <w:pPr>
        <w:pStyle w:val="ListParagraph"/>
        <w:rPr/>
      </w:pPr>
      <w:r>
        <w:rPr>
          <w:lang w:val="en-US"/>
        </w:rPr>
        <w:t>* sorted by ascending process id</w:t>
      </w:r>
    </w:p>
    <w:p xmlns:wp14="http://schemas.microsoft.com/office/word/2010/wordml" w14:paraId="759F4308" wp14:textId="77777777">
      <w:pPr>
        <w:pStyle w:val="ListParagraph"/>
        <w:rPr/>
      </w:pPr>
      <w:r>
        <w:rPr>
          <w:lang w:val="en-US"/>
        </w:rPr>
        <w:t>* columns: process id, file descriptor number, type: regular or pipe, readable (“R”), writable(“W”)</w:t>
      </w:r>
    </w:p>
    <w:p xmlns:wp14="http://schemas.microsoft.com/office/word/2010/wordml" w14:paraId="0D0B940D" wp14:textId="77777777">
      <w:pPr>
        <w:pStyle w:val="ListParagraph"/>
        <w:rPr>
          <w:lang w:val="en-US"/>
        </w:rPr>
      </w:pPr>
      <w:r>
        <w:rPr>
          <w:lang w:val="en-US"/>
        </w:rPr>
      </w:r>
    </w:p>
    <w:p xmlns:wp14="http://schemas.microsoft.com/office/word/2010/wordml" w14:paraId="4BF3D5AC" wp14:textId="77777777">
      <w:pPr>
        <w:pStyle w:val="Normal"/>
        <w:spacing w:before="0" w:after="0"/>
        <w:rPr>
          <w:lang w:val="en-US"/>
        </w:rPr>
      </w:pPr>
      <w:r>
        <w:rPr>
          <w:lang w:val="en-US"/>
        </w:rPr>
        <w:t>The output should be like:</w:t>
      </w:r>
    </w:p>
    <w:p xmlns:wp14="http://schemas.microsoft.com/office/word/2010/wordml" w14:paraId="19FD5E1B" wp14:textId="77777777">
      <w:pPr>
        <w:pStyle w:val="Normal"/>
        <w:spacing w:before="0" w:after="0"/>
        <w:rPr>
          <w:rFonts w:ascii="monospace" w:hAnsi="monospace"/>
          <w:color w:val="000000" w:themeColor="text1"/>
          <w:highlight w:val="white"/>
          <w:lang w:val="en-US"/>
          <w:del w:author="Unknown Author" w:date="2020-02-12T14:31:00Z" w:id="4"/>
        </w:rPr>
      </w:pPr>
      <w:r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$ lsof </w:t>
      </w:r>
      <w:r>
        <w:rPr/>
        <w:br/>
      </w:r>
      <w:r>
        <w:rPr>
          <w:rFonts w:ascii="Courier New" w:hAnsi="Courier New" w:cs="Courier New"/>
          <w:lang w:val="en-US"/>
        </w:rPr>
        <w:t xml:space="preserve">PID      fd      type    read/write </w:t>
      </w:r>
      <w:r>
        <w:rPr/>
        <w:br/>
      </w:r>
      <w:r>
        <w:rPr>
          <w:rFonts w:ascii="Courier New" w:hAnsi="Courier New" w:cs="Courier New"/>
          <w:lang w:val="en-US"/>
        </w:rPr>
        <w:t>1        0       regular         RW  </w:t>
      </w:r>
      <w:r>
        <w:rPr/>
        <w:br/>
      </w:r>
      <w:r>
        <w:rPr>
          <w:rFonts w:ascii="Courier New" w:hAnsi="Courier New" w:cs="Courier New"/>
          <w:lang w:val="en-US"/>
        </w:rPr>
        <w:t>1        1       regular         RW  </w:t>
      </w:r>
      <w:r>
        <w:rPr/>
        <w:br/>
      </w:r>
      <w:r>
        <w:rPr>
          <w:rFonts w:ascii="Courier New" w:hAnsi="Courier New" w:cs="Courier New"/>
          <w:lang w:val="en-US"/>
        </w:rPr>
        <w:t>1        2       regular         RW  </w:t>
      </w:r>
      <w:r>
        <w:rPr/>
        <w:br/>
      </w:r>
      <w:r>
        <w:rPr>
          <w:rFonts w:ascii="Courier New" w:hAnsi="Courier New" w:cs="Courier New"/>
          <w:lang w:val="en-US"/>
        </w:rPr>
        <w:t>2        0       regular         RW  </w:t>
      </w:r>
      <w:r>
        <w:rPr/>
        <w:br/>
      </w:r>
      <w:r>
        <w:rPr>
          <w:rFonts w:ascii="Courier New" w:hAnsi="Courier New" w:cs="Courier New"/>
          <w:lang w:val="en-US"/>
        </w:rPr>
        <w:t>2        1       regular         RW  </w:t>
      </w:r>
      <w:r>
        <w:rPr/>
        <w:br/>
      </w:r>
      <w:r>
        <w:rPr>
          <w:rFonts w:ascii="Courier New" w:hAnsi="Courier New" w:cs="Courier New"/>
          <w:lang w:val="en-US"/>
        </w:rPr>
        <w:t>2        2       regular         RW  </w:t>
      </w:r>
      <w:r>
        <w:rPr/>
        <w:br/>
      </w:r>
      <w:r>
        <w:rPr>
          <w:rFonts w:ascii="Courier New" w:hAnsi="Courier New" w:cs="Courier New"/>
          <w:lang w:val="en-US"/>
        </w:rPr>
        <w:t>3        0       regular         RW  </w:t>
      </w:r>
      <w:r>
        <w:rPr/>
        <w:br/>
      </w:r>
      <w:r>
        <w:rPr>
          <w:rFonts w:ascii="Courier New" w:hAnsi="Courier New" w:cs="Courier New"/>
          <w:lang w:val="en-US"/>
        </w:rPr>
        <w:t>3        1       regular         RW  </w:t>
      </w:r>
      <w:r>
        <w:rPr/>
        <w:br/>
      </w:r>
      <w:r>
        <w:rPr>
          <w:rFonts w:ascii="Courier New" w:hAnsi="Courier New" w:cs="Courier New"/>
          <w:lang w:val="en-US"/>
        </w:rPr>
        <w:t>3        2       regular         RW</w:t>
      </w:r>
      <w:r>
        <w:rPr/>
        <w:br/>
      </w:r>
    </w:p>
    <w:p xmlns:wp14="http://schemas.microsoft.com/office/word/2010/wordml" w14:paraId="0E27B00A" wp14:textId="77777777">
      <w:pPr>
        <w:pStyle w:val="Normal"/>
        <w:spacing w:before="0" w:after="0"/>
        <w:rPr>
          <w:rFonts w:ascii="Courier New" w:hAnsi="Courier New" w:cs="Courier New"/>
          <w:lang w:val="en-US"/>
          <w:del w:author="Unknown Author" w:date="2020-02-12T14:31:00Z" w:id="6"/>
        </w:rPr>
      </w:pPr>
      <w:del w:author="Unknown Author" w:date="2020-02-12T14:31:00Z" w:id="5">
        <w:r>
          <w:rPr>
            <w:rFonts w:ascii="Courier New" w:hAnsi="Courier New" w:cs="Courier New"/>
            <w:lang w:val="en-US"/>
          </w:rPr>
        </w:r>
      </w:del>
    </w:p>
    <w:p xmlns:wp14="http://schemas.microsoft.com/office/word/2010/wordml" w14:paraId="60061E4C" wp14:textId="77777777">
      <w:pPr>
        <w:pStyle w:val="Normal"/>
        <w:spacing w:before="0" w:after="0"/>
        <w:rPr>
          <w:rFonts w:ascii="Courier New" w:hAnsi="Courier New" w:cs="Courier New"/>
          <w:lang w:val="en-US"/>
          <w:del w:author="Unknown Author" w:date="2020-02-12T14:31:00Z" w:id="8"/>
        </w:rPr>
      </w:pPr>
      <w:del w:author="Unknown Author" w:date="2020-02-12T14:31:00Z" w:id="7">
        <w:r>
          <w:rPr>
            <w:rFonts w:ascii="Courier New" w:hAnsi="Courier New" w:cs="Courier New"/>
            <w:lang w:val="en-US"/>
          </w:rPr>
        </w:r>
      </w:del>
    </w:p>
    <w:p xmlns:wp14="http://schemas.microsoft.com/office/word/2010/wordml" w14:paraId="44EAFD9C" wp14:textId="77777777">
      <w:pPr>
        <w:pStyle w:val="Normal"/>
        <w:spacing w:before="0" w:after="0"/>
        <w:rPr>
          <w:rFonts w:ascii="Courier New" w:hAnsi="Courier New" w:cs="Courier New"/>
          <w:lang w:val="en-US"/>
          <w:del w:author="Unknown Author" w:date="2020-02-12T14:31:00Z" w:id="10"/>
        </w:rPr>
      </w:pPr>
      <w:del w:author="Unknown Author" w:date="2020-02-12T14:31:00Z" w:id="9">
        <w:r>
          <w:rPr>
            <w:rFonts w:ascii="Courier New" w:hAnsi="Courier New" w:cs="Courier New"/>
            <w:lang w:val="en-US"/>
          </w:rPr>
        </w:r>
      </w:del>
    </w:p>
    <w:p xmlns:wp14="http://schemas.microsoft.com/office/word/2010/wordml" w14:paraId="40626D6A" wp14:textId="77777777">
      <w:pPr>
        <w:pStyle w:val="Normal"/>
        <w:spacing w:before="0" w:after="0"/>
        <w:rPr/>
      </w:pPr>
      <w:r>
        <w:rPr>
          <w:rFonts w:ascii="monospace" w:hAnsi="monospace"/>
          <w:color w:val="000000" w:themeColor="text1"/>
          <w:highlight w:val="white"/>
          <w:lang w:val="en-US"/>
        </w:rPr>
        <w:t xml:space="preserve">$ echo "I love python" | lsof </w:t>
      </w:r>
      <w:r>
        <w:rPr/>
        <w:br/>
      </w:r>
      <w:r>
        <w:rPr>
          <w:rFonts w:ascii="monospace" w:hAnsi="monospace"/>
          <w:lang w:val="en-US"/>
        </w:rPr>
        <w:t xml:space="preserve">PID      fd      type    read/write </w:t>
      </w:r>
      <w:r>
        <w:rPr/>
        <w:br/>
      </w:r>
      <w:r>
        <w:rPr>
          <w:rFonts w:ascii="monospace" w:hAnsi="monospace"/>
          <w:lang w:val="en-US"/>
        </w:rPr>
        <w:t>1        0       regular         RW  </w:t>
      </w:r>
      <w:r>
        <w:rPr/>
        <w:br/>
      </w:r>
      <w:r>
        <w:rPr>
          <w:rFonts w:ascii="monospace" w:hAnsi="monospace"/>
          <w:lang w:val="en-US"/>
        </w:rPr>
        <w:t>1        1       regular         RW  </w:t>
      </w:r>
      <w:r>
        <w:rPr/>
        <w:br/>
      </w:r>
      <w:r>
        <w:rPr>
          <w:rFonts w:ascii="monospace" w:hAnsi="monospace"/>
          <w:lang w:val="en-US"/>
        </w:rPr>
        <w:t>1        2       regular         RW  </w:t>
      </w:r>
      <w:r>
        <w:rPr/>
        <w:br/>
      </w:r>
      <w:r>
        <w:rPr>
          <w:rFonts w:ascii="monospace" w:hAnsi="monospace"/>
          <w:lang w:val="en-US"/>
        </w:rPr>
        <w:t>2        0       regular         RW  </w:t>
      </w:r>
      <w:r>
        <w:rPr/>
        <w:br/>
      </w:r>
      <w:r>
        <w:rPr>
          <w:rFonts w:ascii="monospace" w:hAnsi="monospace"/>
          <w:lang w:val="en-US"/>
        </w:rPr>
        <w:t>2        1       regular         RW  </w:t>
      </w:r>
      <w:r>
        <w:rPr/>
        <w:br/>
      </w:r>
      <w:r>
        <w:rPr>
          <w:rFonts w:ascii="monospace" w:hAnsi="monospace"/>
          <w:lang w:val="en-US"/>
        </w:rPr>
        <w:t>2        2       regular         RW  </w:t>
      </w:r>
      <w:r>
        <w:rPr/>
        <w:br/>
      </w:r>
      <w:r>
        <w:rPr>
          <w:rFonts w:ascii="monospace" w:hAnsi="monospace"/>
          <w:lang w:val="en-US"/>
        </w:rPr>
        <w:t>4        0       regular         RW  </w:t>
      </w:r>
      <w:r>
        <w:rPr/>
        <w:br/>
      </w:r>
      <w:r>
        <w:rPr>
          <w:rFonts w:ascii="monospace" w:hAnsi="monospace"/>
          <w:lang w:val="en-US"/>
        </w:rPr>
        <w:t>4        1       regular         RW  </w:t>
      </w:r>
      <w:r>
        <w:rPr/>
        <w:br/>
      </w:r>
      <w:r>
        <w:rPr>
          <w:rFonts w:ascii="monospace" w:hAnsi="monospace"/>
          <w:lang w:val="en-US"/>
        </w:rPr>
        <w:t>4        2       regular         RW  </w:t>
      </w:r>
      <w:r>
        <w:rPr/>
        <w:br/>
      </w:r>
      <w:r>
        <w:rPr>
          <w:rFonts w:ascii="monospace" w:hAnsi="monospace"/>
          <w:lang w:val="en-US"/>
        </w:rPr>
        <w:t>5        0       regular         RW  </w:t>
      </w:r>
      <w:r>
        <w:rPr/>
        <w:br/>
      </w:r>
      <w:r>
        <w:rPr>
          <w:rFonts w:ascii="monospace" w:hAnsi="monospace"/>
          <w:lang w:val="en-US"/>
        </w:rPr>
        <w:t>5        1       pipe     W  </w:t>
      </w:r>
      <w:r>
        <w:rPr/>
        <w:br/>
      </w:r>
      <w:r>
        <w:rPr>
          <w:rFonts w:ascii="monospace" w:hAnsi="monospace"/>
          <w:lang w:val="en-US"/>
        </w:rPr>
        <w:t>5        2       regular         RW  </w:t>
      </w:r>
      <w:r>
        <w:rPr/>
        <w:br/>
      </w:r>
      <w:r>
        <w:rPr>
          <w:rFonts w:ascii="monospace" w:hAnsi="monospace"/>
          <w:lang w:val="en-US"/>
        </w:rPr>
        <w:t>6        0       pipe    R   </w:t>
      </w:r>
      <w:r>
        <w:rPr/>
        <w:br/>
      </w:r>
      <w:r>
        <w:rPr>
          <w:rFonts w:ascii="monospace" w:hAnsi="monospace"/>
          <w:lang w:val="en-US"/>
        </w:rPr>
        <w:t>6        1       regular         RW  </w:t>
      </w:r>
      <w:r>
        <w:rPr/>
        <w:br/>
      </w:r>
      <w:r>
        <w:rPr>
          <w:rFonts w:ascii="monospace" w:hAnsi="monospace"/>
          <w:lang w:val="en-US"/>
        </w:rPr>
        <w:t xml:space="preserve">6        2       regular         RW </w:t>
      </w:r>
      <w:r>
        <w:rPr/>
        <w:br/>
      </w:r>
    </w:p>
    <w:p xmlns:wp14="http://schemas.microsoft.com/office/word/2010/wordml" w14:paraId="4B94D5A5" wp14:textId="77777777">
      <w:pPr>
        <w:pStyle w:val="Normal"/>
        <w:rPr>
          <w:highlight w:val="yellow"/>
          <w:lang w:val="en-US"/>
        </w:rPr>
      </w:pPr>
      <w:r>
        <w:rPr/>
      </w:r>
    </w:p>
    <w:p xmlns:wp14="http://schemas.microsoft.com/office/word/2010/wordml" w14:paraId="3F3089E8" wp14:textId="77777777">
      <w:pPr>
        <w:pStyle w:val="Normal"/>
        <w:rPr>
          <w:lang w:val="en-US"/>
        </w:rPr>
      </w:pPr>
      <w:r>
        <w:rPr>
          <w:lang w:val="en-US"/>
        </w:rPr>
        <w:t>In the above example, we see that each process has 3 file descriptors (0,1  and 2). process with pid 5 has file descriptor 1 as a pipe open for writing</w:t>
      </w:r>
    </w:p>
    <w:p xmlns:wp14="http://schemas.microsoft.com/office/word/2010/wordml" w14:paraId="56884196" wp14:textId="77777777">
      <w:pPr>
        <w:pStyle w:val="Normal"/>
        <w:rPr>
          <w:lang w:val="en-US"/>
        </w:rPr>
      </w:pPr>
      <w:r>
        <w:rPr>
          <w:lang w:val="en-US"/>
        </w:rPr>
        <w:t>and process with pid 6, has file descriptor 0 as a pipe open for reading.</w:t>
      </w:r>
    </w:p>
    <w:p xmlns:wp14="http://schemas.microsoft.com/office/word/2010/wordml" w14:paraId="26C4DE84" wp14:textId="77777777">
      <w:pPr>
        <w:pStyle w:val="Normal"/>
        <w:rPr>
          <w:lang w:val="en-US"/>
        </w:rPr>
      </w:pPr>
      <w:r>
        <w:rPr>
          <w:lang w:val="en-US"/>
        </w:rPr>
        <w:t>Remember that in linux and xv6, stdin uses fd 0, stdout fd 1, stderr fd 2.</w:t>
      </w:r>
    </w:p>
    <w:p xmlns:wp14="http://schemas.microsoft.com/office/word/2010/wordml" w14:paraId="20EEB3F8" wp14:textId="77777777">
      <w:pPr>
        <w:pStyle w:val="Normal"/>
        <w:rPr>
          <w:lang w:val="en-US"/>
          <w:ins w:author="Unknown Author" w:date="2020-02-12T14:36:00Z" w:id="11"/>
        </w:rPr>
      </w:pPr>
      <w:r>
        <w:rPr>
          <w:lang w:val="en-US"/>
        </w:rPr>
        <w:t>How we test:</w:t>
      </w:r>
    </w:p>
    <w:p xmlns:wp14="http://schemas.microsoft.com/office/word/2010/wordml" w14:paraId="5AF4B708" wp14:textId="77777777">
      <w:pPr>
        <w:pStyle w:val="Normal"/>
        <w:rPr>
          <w:lang w:val="en-US"/>
          <w:ins w:author="Unknown Author" w:date="2020-02-12T14:37:00Z" w:id="12"/>
        </w:rPr>
      </w:pPr>
      <w:r>
        <w:rPr>
          <w:lang w:val="en-US"/>
        </w:rPr>
        <w:t xml:space="preserve">Your code will be fed into automatic code tester. The output will be compared to a reference output. </w:t>
      </w:r>
    </w:p>
    <w:p xmlns:wp14="http://schemas.microsoft.com/office/word/2010/wordml" w14:paraId="3DEEC669" wp14:textId="77777777">
      <w:pPr>
        <w:pStyle w:val="Normal"/>
        <w:rPr>
          <w:lang w:val="en-US"/>
          <w:ins w:author="Unknown Author" w:date="2020-02-12T14:33:00Z" w:id="14"/>
        </w:rPr>
      </w:pPr>
      <w:ins w:author="Unknown Author" w:date="2020-02-12T14:33:00Z" w:id="13">
        <w:r>
          <w:rPr>
            <w:lang w:val="en-US"/>
          </w:rPr>
        </w:r>
      </w:ins>
    </w:p>
    <w:p xmlns:wp14="http://schemas.microsoft.com/office/word/2010/wordml" w14:paraId="3656B9AB" wp14:textId="77777777">
      <w:pPr>
        <w:pStyle w:val="Normal"/>
        <w:rPr>
          <w:lang w:val="en-US"/>
        </w:rPr>
      </w:pPr>
      <w:r>
        <w:rPr>
          <w:lang w:val="en-US"/>
        </w:rPr>
      </w:r>
    </w:p>
    <w:p xmlns:wp14="http://schemas.microsoft.com/office/word/2010/wordml" w14:paraId="462EA4B1" wp14:textId="77777777">
      <w:pPr>
        <w:pStyle w:val="Normal"/>
        <w:numPr>
          <w:ilvl w:val="0"/>
          <w:numId w:val="2"/>
        </w:numPr>
        <w:rPr>
          <w:lang w:val="en-US"/>
          <w:del w:author="Noam Cohen" w:date="2019-11-12T14:12:00Z" w:id="15"/>
        </w:rPr>
      </w:pPr>
      <w:r>
        <w:rPr>
          <w:lang w:val="en-US"/>
        </w:rPr>
        <w:t>Hints:</w:t>
      </w:r>
    </w:p>
    <w:p xmlns:wp14="http://schemas.microsoft.com/office/word/2010/wordml" w14:paraId="76E696F0" wp14:textId="77777777">
      <w:pPr>
        <w:pStyle w:val="Normal"/>
        <w:numPr>
          <w:ilvl w:val="0"/>
          <w:numId w:val="2"/>
        </w:numPr>
        <w:rPr/>
      </w:pPr>
      <w:r>
        <w:rPr>
          <w:lang w:val="en-US"/>
        </w:rPr>
        <w:t>In Xv6, commands (in user space) are run by the shell. You need to write a user space program that will call the new system function and print the results.</w:t>
      </w:r>
    </w:p>
    <w:p xmlns:wp14="http://schemas.microsoft.com/office/word/2010/wordml" w14:paraId="14A648E0" wp14:textId="77777777">
      <w:pPr>
        <w:pStyle w:val="ListParagraph"/>
        <w:numPr>
          <w:ilvl w:val="0"/>
          <w:numId w:val="2"/>
        </w:numPr>
        <w:rPr/>
      </w:pPr>
      <w:r>
        <w:rPr>
          <w:lang w:val="en-US"/>
        </w:rPr>
        <w:t xml:space="preserve">The new system call you will create bridges the worlds of user and kernel spaces, and therefore involves some ‘magic’ and affects several files. </w:t>
      </w:r>
      <w:r>
        <w:rPr>
          <w:lang w:val="en-US"/>
        </w:rPr>
        <w:t>The magic is done by manipulating the stack,  triggering an interrupt and changing internal processor state. Luckily we don’t need to understand exactly how it works – just l</w:t>
      </w:r>
      <w:r>
        <w:rPr>
          <w:lang w:val="en-US"/>
        </w:rPr>
        <w:t>ook for existing commands.</w:t>
      </w:r>
    </w:p>
    <w:p xmlns:wp14="http://schemas.microsoft.com/office/word/2010/wordml" w14:paraId="45FB0818" wp14:textId="77777777">
      <w:pPr>
        <w:pStyle w:val="ListParagraph"/>
        <w:rPr>
          <w:lang w:val="en-US"/>
        </w:rPr>
      </w:pPr>
      <w:r>
        <w:rPr>
          <w:lang w:val="en-US"/>
        </w:rPr>
      </w:r>
    </w:p>
    <w:p xmlns:wp14="http://schemas.microsoft.com/office/word/2010/wordml" w14:paraId="049F31CB" wp14:textId="77777777">
      <w:pPr>
        <w:pStyle w:val="ListParagraph"/>
        <w:ind w:left="0" w:hanging="0"/>
        <w:rPr>
          <w:lang w:val="en-US"/>
        </w:rPr>
      </w:pPr>
      <w:r>
        <w:rPr>
          <w:lang w:val="en-US"/>
        </w:rPr>
      </w:r>
    </w:p>
    <w:p xmlns:wp14="http://schemas.microsoft.com/office/word/2010/wordml" w14:paraId="6296C5E5" wp14:textId="77777777">
      <w:pPr>
        <w:pStyle w:val="Heading2"/>
        <w:rPr>
          <w:lang w:val="en-US"/>
        </w:rPr>
      </w:pPr>
      <w:r>
        <w:rPr>
          <w:lang w:val="en-US"/>
        </w:rPr>
        <w:t>Submission</w:t>
      </w:r>
    </w:p>
    <w:p xmlns:wp14="http://schemas.microsoft.com/office/word/2010/wordml" w:rsidP="4D502094" w14:paraId="46187E29" wp14:textId="67256574">
      <w:pPr>
        <w:pStyle w:val="ListParagraph"/>
        <w:ind w:left="0" w:hanging="0"/>
        <w:rPr>
          <w:lang w:val="en-US"/>
        </w:rPr>
      </w:pPr>
      <w:r w:rsidRPr="4D502094" w:rsidR="4D502094">
        <w:rPr>
          <w:lang w:val="en-US"/>
        </w:rPr>
        <w:t>Create a patch file:</w:t>
      </w:r>
    </w:p>
    <w:p xmlns:wp14="http://schemas.microsoft.com/office/word/2010/wordml" w14:paraId="45C8DF72" wp14:textId="77777777">
      <w:pPr>
        <w:pStyle w:val="ListParagraph"/>
        <w:numPr>
          <w:ilvl w:val="0"/>
          <w:numId w:val="1"/>
        </w:numPr>
        <w:rPr>
          <w:rFonts w:eastAsia="" w:eastAsiaTheme="minorEastAsia"/>
          <w:lang w:val="en-US"/>
        </w:rPr>
      </w:pPr>
      <w:r>
        <w:rPr>
          <w:lang w:val="en-US"/>
        </w:rPr>
        <w:t>Commit your changes to the repository</w:t>
      </w:r>
    </w:p>
    <w:p xmlns:wp14="http://schemas.microsoft.com/office/word/2010/wordml" w14:paraId="600360F7" wp14:textId="77777777">
      <w:pPr>
        <w:pStyle w:val="ListParagraph"/>
        <w:numPr>
          <w:ilvl w:val="1"/>
          <w:numId w:val="1"/>
        </w:numPr>
        <w:rPr/>
      </w:pPr>
      <w:r w:rsidRPr="4D502094" w:rsidR="4D502094">
        <w:rPr>
          <w:rFonts w:ascii="Courier New" w:hAnsi="Courier New" w:eastAsia="Courier New" w:cs="Courier New"/>
          <w:lang w:val="en-US"/>
        </w:rPr>
        <w:t>git add -u</w:t>
      </w:r>
      <w:r w:rsidRPr="4D502094" w:rsidR="4D502094">
        <w:rPr>
          <w:lang w:val="en-US"/>
        </w:rPr>
        <w:t xml:space="preserve"> </w:t>
      </w:r>
    </w:p>
    <w:p xmlns:wp14="http://schemas.microsoft.com/office/word/2010/wordml" w:rsidP="4D502094" w14:paraId="3D990499" wp14:textId="4F77F9A2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ourier New" w:hAnsi="Courier New" w:eastAsia="Courier New" w:cs="Courier New"/>
          <w:color w:val="auto"/>
          <w:sz w:val="22"/>
          <w:szCs w:val="22"/>
          <w:lang w:val="en-US"/>
        </w:rPr>
      </w:pPr>
      <w:r w:rsidRPr="4D502094" w:rsidR="4D502094">
        <w:rPr>
          <w:rFonts w:ascii="Courier New" w:hAnsi="Courier New" w:eastAsia="Courier New" w:cs="Courier New"/>
          <w:lang w:val="en-US"/>
        </w:rPr>
        <w:t xml:space="preserve">git add </w:t>
      </w:r>
      <w:proofErr w:type="spellStart"/>
      <w:r w:rsidRPr="4D502094" w:rsidR="4D502094">
        <w:rPr>
          <w:rFonts w:ascii="Courier New" w:hAnsi="Courier New" w:eastAsia="Courier New" w:cs="Courier New"/>
          <w:lang w:val="en-US"/>
        </w:rPr>
        <w:t>your_new_files</w:t>
      </w:r>
      <w:proofErr w:type="spellEnd"/>
      <w:r w:rsidRPr="4D502094" w:rsidR="4D502094">
        <w:rPr>
          <w:rFonts w:ascii="Courier New" w:hAnsi="Courier New" w:eastAsia="Courier New" w:cs="Courier New"/>
          <w:lang w:val="en-US"/>
        </w:rPr>
        <w:t xml:space="preserve"> # </w:t>
      </w:r>
      <w:r w:rsidRPr="4D502094" w:rsidR="4D502094">
        <w:rPr>
          <w:rFonts w:ascii="Courier New" w:hAnsi="Courier New" w:eastAsia="Courier New" w:cs="Courier New"/>
          <w:sz w:val="18"/>
          <w:szCs w:val="18"/>
          <w:lang w:val="en-US"/>
        </w:rPr>
        <w:t>only if you have new files...</w:t>
      </w:r>
    </w:p>
    <w:p xmlns:wp14="http://schemas.microsoft.com/office/word/2010/wordml" w:rsidP="4D502094" w14:paraId="1B43B089" wp14:textId="77777777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ourier New" w:hAnsi="Courier New" w:eastAsia="Courier New" w:cs="Courier New"/>
          <w:color w:val="auto"/>
          <w:sz w:val="22"/>
          <w:szCs w:val="22"/>
          <w:lang w:val="en-US"/>
        </w:rPr>
      </w:pPr>
      <w:r w:rsidRPr="4D502094" w:rsidR="4D502094">
        <w:rPr>
          <w:rFonts w:ascii="Courier New" w:hAnsi="Courier New" w:eastAsia="Courier New" w:cs="Courier New"/>
          <w:lang w:val="en-US"/>
        </w:rPr>
        <w:t>git commit</w:t>
      </w:r>
    </w:p>
    <w:p xmlns:wp14="http://schemas.microsoft.com/office/word/2010/wordml" w14:paraId="3191FECA" wp14:textId="77777777"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create a patch </w:t>
      </w:r>
    </w:p>
    <w:p xmlns:wp14="http://schemas.microsoft.com/office/word/2010/wordml" w:rsidP="4D502094" w14:paraId="5DB38431" wp14:textId="1AD64F16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lang w:val="en-US"/>
        </w:rPr>
      </w:pPr>
      <w:r w:rsidRPr="4D502094" w:rsidR="4D502094">
        <w:rPr>
          <w:rFonts w:ascii="Courier New" w:hAnsi="Courier New" w:eastAsia="Courier New" w:cs="Courier New"/>
          <w:lang w:val="en-US"/>
        </w:rPr>
        <w:t xml:space="preserve">git diff HEAD^ &gt; </w:t>
      </w:r>
      <w:r w:rsidRPr="4D502094" w:rsidR="4D502094">
        <w:rPr>
          <w:rFonts w:ascii="Courier New" w:hAnsi="Courier New" w:eastAsia="Courier New" w:cs="Courier New"/>
          <w:lang w:val="en-US"/>
        </w:rPr>
        <w:t>HW1_my_</w:t>
      </w:r>
      <w:proofErr w:type="gramStart"/>
      <w:r w:rsidRPr="4D502094" w:rsidR="4D502094">
        <w:rPr>
          <w:rFonts w:ascii="Courier New" w:hAnsi="Courier New" w:eastAsia="Courier New" w:cs="Courier New"/>
          <w:lang w:val="en-US"/>
        </w:rPr>
        <w:t>id.patch</w:t>
      </w:r>
      <w:proofErr w:type="gramEnd"/>
    </w:p>
    <w:p xmlns:wp14="http://schemas.microsoft.com/office/word/2010/wordml" w14:paraId="4C570B33" wp14:textId="77777777">
      <w:pPr>
        <w:pStyle w:val="ListParagraph"/>
        <w:numPr>
          <w:ilvl w:val="0"/>
          <w:numId w:val="1"/>
        </w:numPr>
        <w:rPr>
          <w:lang w:val="en-US"/>
          <w:ins w:author="Noam Cohen" w:date="2019-11-12T14:12:00Z" w:id="16"/>
        </w:rPr>
      </w:pPr>
      <w:r w:rsidRPr="4D502094" w:rsidR="4D502094">
        <w:rPr>
          <w:lang w:val="en-US"/>
        </w:rPr>
        <w:t xml:space="preserve">Upload the patch to Moodle. </w:t>
      </w:r>
    </w:p>
    <w:p w:rsidR="29F8D5D8" w:rsidP="4D502094" w:rsidRDefault="29F8D5D8" w14:paraId="1C2BB3C4" w14:textId="4F5206D5">
      <w:pPr>
        <w:pStyle w:val="Normal"/>
        <w:rPr>
          <w:lang w:val="en-US"/>
        </w:rPr>
      </w:pPr>
      <w:r w:rsidRPr="4D502094" w:rsidR="29F8D5D8">
        <w:rPr>
          <w:lang w:val="en-US"/>
        </w:rPr>
        <w:t xml:space="preserve">In </w:t>
      </w:r>
      <w:r w:rsidRPr="4D502094" w:rsidR="3B390C00">
        <w:rPr>
          <w:lang w:val="en-US"/>
        </w:rPr>
        <w:t>a few</w:t>
      </w:r>
      <w:r w:rsidRPr="4D502094" w:rsidR="29F8D5D8">
        <w:rPr>
          <w:lang w:val="en-US"/>
        </w:rPr>
        <w:t xml:space="preserve"> days I will enable the automatic check at</w:t>
      </w:r>
    </w:p>
    <w:p w:rsidR="4C699651" w:rsidP="4D502094" w:rsidRDefault="4C699651" w14:paraId="0E9988C0" w14:textId="48B0BE91">
      <w:pPr>
        <w:pStyle w:val="Normal"/>
      </w:pPr>
      <w:hyperlink r:id="R2e56d4b6f7d949ec">
        <w:r w:rsidRPr="4D502094" w:rsidR="4C69965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http://homework-tester.westeurope.cloudapp.azure.com/94210/submit/hw/1</w:t>
        </w:r>
      </w:hyperlink>
    </w:p>
    <w:p w:rsidR="4C699651" w:rsidP="4D502094" w:rsidRDefault="4C699651" w14:paraId="1D4DC9AB" w14:textId="2478F35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D502094" w:rsidR="4C699651">
        <w:rPr>
          <w:rFonts w:ascii="Calibri" w:hAnsi="Calibri" w:eastAsia="Calibri" w:cs="Calibri"/>
          <w:noProof w:val="0"/>
          <w:sz w:val="22"/>
          <w:szCs w:val="22"/>
          <w:lang w:val="en-US"/>
        </w:rPr>
        <w:t>You will be able to upload your HW1_5454545_7897897.patch file and see your result.</w:t>
      </w:r>
    </w:p>
    <w:p xmlns:wp14="http://schemas.microsoft.com/office/word/2010/wordml" w14:paraId="53128261" wp14:textId="77777777">
      <w:pPr>
        <w:pStyle w:val="ListParagraph"/>
        <w:ind w:left="0" w:hanging="0"/>
        <w:rPr>
          <w:lang w:val="en-US"/>
          <w:ins w:author="Noam Cohen" w:date="2019-11-11T11:43:00Z" w:id="18"/>
        </w:rPr>
      </w:pPr>
      <w:ins w:author="Noam Cohen" w:date="2019-11-11T11:43:00Z" w:id="17">
        <w:r>
          <w:rPr>
            <w:lang w:val="en-US"/>
          </w:rPr>
        </w:r>
      </w:ins>
    </w:p>
    <w:p xmlns:wp14="http://schemas.microsoft.com/office/word/2010/wordml" w14:paraId="62486C05" wp14:textId="77777777">
      <w:pPr>
        <w:pStyle w:val="ListParagraph"/>
        <w:ind w:left="0" w:hanging="0"/>
        <w:rPr>
          <w:lang w:val="en-US"/>
        </w:rPr>
      </w:pPr>
      <w:r>
        <w:rPr>
          <w:lang w:val="en-US"/>
        </w:rPr>
      </w:r>
    </w:p>
    <w:p xmlns:wp14="http://schemas.microsoft.com/office/word/2010/wordml" w14:paraId="4101652C" wp14:textId="77777777">
      <w:pPr>
        <w:pStyle w:val="Normal"/>
        <w:rPr>
          <w:lang w:val="en-US"/>
        </w:rPr>
      </w:pPr>
    </w:p>
    <w:p w:rsidR="4D502094" w:rsidP="4D502094" w:rsidRDefault="4D502094" w14:paraId="71097BCC" w14:textId="5B484BB0">
      <w:pPr>
        <w:pStyle w:val="Normal"/>
        <w:rPr>
          <w:lang w:val="en-US"/>
        </w:rPr>
      </w:pPr>
    </w:p>
    <w:p xmlns:wp14="http://schemas.microsoft.com/office/word/2010/wordml" w:rsidP="4D502094" w14:paraId="4B99056E" wp14:textId="45688C11">
      <w:pPr>
        <w:pStyle w:val="Normal"/>
        <w:widowControl/>
        <w:bidi w:val="0"/>
        <w:spacing w:before="0" w:after="160" w:line="259" w:lineRule="auto"/>
        <w:jc w:val="left"/>
        <w:rPr>
          <w:sz w:val="36"/>
          <w:szCs w:val="36"/>
          <w:highlight w:val="yellow"/>
        </w:rPr>
      </w:pPr>
      <w:r w:rsidRPr="4D502094" w:rsidR="2EB2C230">
        <w:rPr>
          <w:sz w:val="36"/>
          <w:szCs w:val="36"/>
          <w:highlight w:val="yellow"/>
        </w:rPr>
        <w:t>DUE DATE: 28</w:t>
      </w:r>
      <w:r w:rsidRPr="4D502094" w:rsidR="2EB2C230">
        <w:rPr>
          <w:sz w:val="36"/>
          <w:szCs w:val="36"/>
          <w:highlight w:val="yellow"/>
          <w:vertAlign w:val="superscript"/>
        </w:rPr>
        <w:t>th</w:t>
      </w:r>
      <w:r w:rsidRPr="4D502094" w:rsidR="2EB2C230">
        <w:rPr>
          <w:sz w:val="36"/>
          <w:szCs w:val="36"/>
          <w:highlight w:val="yellow"/>
        </w:rPr>
        <w:t xml:space="preserve"> May 2020, 23:55</w:t>
      </w:r>
    </w:p>
    <w:p w:rsidR="4D502094" w:rsidP="4D502094" w:rsidRDefault="4D502094" w14:paraId="347EF4B0" w14:textId="5BCA924F">
      <w:pPr>
        <w:pStyle w:val="Normal"/>
        <w:bidi w:val="0"/>
        <w:spacing w:before="0" w:after="160" w:line="259" w:lineRule="auto"/>
        <w:jc w:val="left"/>
        <w:rPr>
          <w:sz w:val="36"/>
          <w:szCs w:val="36"/>
          <w:highlight w:val="yellow"/>
        </w:rPr>
      </w:pPr>
    </w:p>
    <w:p w:rsidR="4FB1E4C0" w:rsidP="4D502094" w:rsidRDefault="4FB1E4C0" w14:paraId="550CB3DD" w14:textId="789B1208">
      <w:pPr>
        <w:pStyle w:val="Normal"/>
        <w:bidi w:val="0"/>
        <w:spacing w:before="0" w:after="160" w:line="259" w:lineRule="auto"/>
        <w:jc w:val="left"/>
        <w:rPr>
          <w:sz w:val="22"/>
          <w:szCs w:val="22"/>
        </w:rPr>
      </w:pPr>
      <w:r w:rsidRPr="4D502094" w:rsidR="4FB1E4C0">
        <w:rPr>
          <w:color w:val="FF0000"/>
          <w:sz w:val="22"/>
          <w:szCs w:val="22"/>
        </w:rPr>
        <w:t>Note</w:t>
      </w:r>
      <w:r w:rsidRPr="4D502094" w:rsidR="4FB1E4C0">
        <w:rPr>
          <w:sz w:val="22"/>
          <w:szCs w:val="22"/>
        </w:rPr>
        <w:t xml:space="preserve">: </w:t>
      </w:r>
      <w:r w:rsidRPr="4D502094" w:rsidR="4FB1E4C0">
        <w:rPr>
          <w:sz w:val="22"/>
          <w:szCs w:val="22"/>
        </w:rPr>
        <w:t>This assignment</w:t>
      </w:r>
      <w:r w:rsidRPr="4D502094" w:rsidR="4FB1E4C0">
        <w:rPr>
          <w:sz w:val="22"/>
          <w:szCs w:val="22"/>
        </w:rPr>
        <w:t xml:space="preserve"> is 10 days so you have more time for the next task which will be give shortly after the above date.</w:t>
      </w:r>
    </w:p>
    <w:p w:rsidR="4D502094" w:rsidP="4D502094" w:rsidRDefault="4D502094" w14:paraId="75B118D7" w14:textId="19A202E2">
      <w:pPr>
        <w:pStyle w:val="Normal"/>
        <w:bidi w:val="0"/>
        <w:spacing w:before="0" w:after="160" w:line="259" w:lineRule="auto"/>
        <w:jc w:val="left"/>
        <w:rPr>
          <w:sz w:val="22"/>
          <w:szCs w:val="22"/>
        </w:rPr>
      </w:pPr>
    </w:p>
    <w:p w:rsidR="22CD8E58" w:rsidP="4D502094" w:rsidRDefault="22CD8E58" w14:paraId="3DA280CD" w14:textId="2B72757D">
      <w:pPr>
        <w:pStyle w:val="Normal"/>
        <w:bidi w:val="0"/>
        <w:spacing w:before="0" w:after="160" w:line="259" w:lineRule="auto"/>
        <w:jc w:val="left"/>
        <w:rPr>
          <w:sz w:val="22"/>
          <w:szCs w:val="22"/>
        </w:rPr>
      </w:pPr>
      <w:r w:rsidRPr="4D502094" w:rsidR="22CD8E58">
        <w:rPr>
          <w:color w:val="FF0000"/>
          <w:sz w:val="22"/>
          <w:szCs w:val="22"/>
        </w:rPr>
        <w:t>Note</w:t>
      </w:r>
      <w:r w:rsidRPr="4D502094" w:rsidR="22CD8E58">
        <w:rPr>
          <w:sz w:val="22"/>
          <w:szCs w:val="22"/>
        </w:rPr>
        <w:t>: please post any questions regarding technical aspects of the assignment in the Moodle forum</w:t>
      </w:r>
    </w:p>
    <w:p w:rsidR="4D502094" w:rsidP="4D502094" w:rsidRDefault="4D502094" w14:paraId="5C197090" w14:textId="7FECCD64">
      <w:pPr>
        <w:pStyle w:val="Normal"/>
        <w:bidi w:val="0"/>
        <w:spacing w:before="0" w:after="160" w:line="259" w:lineRule="auto"/>
        <w:jc w:val="left"/>
        <w:rPr>
          <w:sz w:val="22"/>
          <w:szCs w:val="22"/>
        </w:rPr>
      </w:pPr>
    </w:p>
    <w:p w:rsidR="1C939A15" w:rsidP="4D502094" w:rsidRDefault="1C939A15" w14:paraId="4416E20F" w14:textId="76E8B520">
      <w:pPr>
        <w:pStyle w:val="Normal"/>
        <w:bidi w:val="0"/>
        <w:spacing w:before="0" w:after="160" w:line="259" w:lineRule="auto"/>
        <w:jc w:val="left"/>
        <w:rPr>
          <w:sz w:val="22"/>
          <w:szCs w:val="22"/>
        </w:rPr>
      </w:pPr>
      <w:r w:rsidRPr="4D502094" w:rsidR="1C939A15">
        <w:rPr>
          <w:color w:val="B4C6E7" w:themeColor="accent1" w:themeTint="66" w:themeShade="FF"/>
          <w:sz w:val="22"/>
          <w:szCs w:val="22"/>
          <w:highlight w:val="blue"/>
        </w:rPr>
        <w:t>Tip</w:t>
      </w:r>
      <w:r w:rsidRPr="4D502094" w:rsidR="1C939A15">
        <w:rPr>
          <w:sz w:val="22"/>
          <w:szCs w:val="22"/>
        </w:rPr>
        <w:t xml:space="preserve">: if you want to see value of variables when debugging with </w:t>
      </w:r>
      <w:proofErr w:type="spellStart"/>
      <w:r w:rsidRPr="4D502094" w:rsidR="1C939A15">
        <w:rPr>
          <w:sz w:val="22"/>
          <w:szCs w:val="22"/>
        </w:rPr>
        <w:t>gdb</w:t>
      </w:r>
      <w:proofErr w:type="spellEnd"/>
      <w:r w:rsidRPr="4D502094" w:rsidR="1C939A15">
        <w:rPr>
          <w:sz w:val="22"/>
          <w:szCs w:val="22"/>
        </w:rPr>
        <w:t xml:space="preserve">, you </w:t>
      </w:r>
      <w:proofErr w:type="gramStart"/>
      <w:r w:rsidRPr="4D502094" w:rsidR="1C939A15">
        <w:rPr>
          <w:sz w:val="22"/>
          <w:szCs w:val="22"/>
        </w:rPr>
        <w:t>have to</w:t>
      </w:r>
      <w:proofErr w:type="gramEnd"/>
      <w:r w:rsidRPr="4D502094" w:rsidR="1C939A15">
        <w:rPr>
          <w:sz w:val="22"/>
          <w:szCs w:val="22"/>
        </w:rPr>
        <w:t xml:space="preserve"> tell the compiler to “make its optim</w:t>
      </w:r>
      <w:r w:rsidRPr="4D502094" w:rsidR="76264ABE">
        <w:rPr>
          <w:sz w:val="22"/>
          <w:szCs w:val="22"/>
        </w:rPr>
        <w:t xml:space="preserve">izations friendly with </w:t>
      </w:r>
      <w:proofErr w:type="spellStart"/>
      <w:r w:rsidRPr="4D502094" w:rsidR="76264ABE">
        <w:rPr>
          <w:sz w:val="22"/>
          <w:szCs w:val="22"/>
        </w:rPr>
        <w:t>gdb</w:t>
      </w:r>
      <w:proofErr w:type="spellEnd"/>
      <w:r w:rsidRPr="4D502094" w:rsidR="76264ABE">
        <w:rPr>
          <w:sz w:val="22"/>
          <w:szCs w:val="22"/>
        </w:rPr>
        <w:t>” by</w:t>
      </w:r>
      <w:r w:rsidRPr="4D502094" w:rsidR="7BE7D3A2">
        <w:rPr>
          <w:sz w:val="22"/>
          <w:szCs w:val="22"/>
        </w:rPr>
        <w:t xml:space="preserve"> editing the file </w:t>
      </w:r>
      <w:proofErr w:type="spellStart"/>
      <w:r w:rsidRPr="4D502094" w:rsidR="7BE7D3A2">
        <w:rPr>
          <w:sz w:val="22"/>
          <w:szCs w:val="22"/>
        </w:rPr>
        <w:t>Makefile</w:t>
      </w:r>
      <w:proofErr w:type="spellEnd"/>
      <w:r w:rsidRPr="4D502094" w:rsidR="7BE7D3A2">
        <w:rPr>
          <w:sz w:val="22"/>
          <w:szCs w:val="22"/>
        </w:rPr>
        <w:t xml:space="preserve"> in the xv6-public directory:</w:t>
      </w:r>
    </w:p>
    <w:p w:rsidR="7BE7D3A2" w:rsidP="4D502094" w:rsidRDefault="7BE7D3A2" w14:paraId="75A7EFEE" w14:textId="02D70580">
      <w:pPr>
        <w:pStyle w:val="Normal"/>
        <w:bidi w:val="0"/>
        <w:spacing w:before="0" w:after="160" w:line="259" w:lineRule="auto"/>
        <w:jc w:val="left"/>
        <w:rPr>
          <w:sz w:val="22"/>
          <w:szCs w:val="22"/>
        </w:rPr>
      </w:pPr>
      <w:r w:rsidRPr="4D502094" w:rsidR="7BE7D3A2">
        <w:rPr>
          <w:sz w:val="22"/>
          <w:szCs w:val="22"/>
        </w:rPr>
        <w:t>Find the line</w:t>
      </w:r>
    </w:p>
    <w:p w:rsidR="7BE7D3A2" w:rsidP="4D502094" w:rsidRDefault="7BE7D3A2" w14:paraId="019C69A3" w14:textId="5F209E30">
      <w:pPr>
        <w:pStyle w:val="Normal"/>
        <w:bidi w:val="0"/>
        <w:spacing w:before="0" w:after="160" w:line="259" w:lineRule="auto"/>
        <w:jc w:val="left"/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4D502094" w:rsidR="7BE7D3A2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CFLAGS = -</w:t>
      </w:r>
      <w:proofErr w:type="spellStart"/>
      <w:r w:rsidRPr="4D502094" w:rsidR="7BE7D3A2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fno</w:t>
      </w:r>
      <w:proofErr w:type="spellEnd"/>
      <w:r w:rsidRPr="4D502094" w:rsidR="7BE7D3A2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-pic -static -</w:t>
      </w:r>
      <w:proofErr w:type="spellStart"/>
      <w:r w:rsidRPr="4D502094" w:rsidR="7BE7D3A2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fno-builtin</w:t>
      </w:r>
      <w:proofErr w:type="spellEnd"/>
      <w:r w:rsidRPr="4D502094" w:rsidR="7BE7D3A2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-</w:t>
      </w:r>
      <w:proofErr w:type="spellStart"/>
      <w:r w:rsidRPr="4D502094" w:rsidR="7BE7D3A2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fno</w:t>
      </w:r>
      <w:proofErr w:type="spellEnd"/>
      <w:r w:rsidRPr="4D502094" w:rsidR="7BE7D3A2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-strict-aliasing -O2 -Wall -MD -</w:t>
      </w:r>
      <w:proofErr w:type="spellStart"/>
      <w:r w:rsidRPr="4D502094" w:rsidR="7BE7D3A2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ggdb</w:t>
      </w:r>
      <w:proofErr w:type="spellEnd"/>
      <w:r w:rsidRPr="4D502094" w:rsidR="7BE7D3A2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-m32 -</w:t>
      </w:r>
      <w:proofErr w:type="spellStart"/>
      <w:r w:rsidRPr="4D502094" w:rsidR="7BE7D3A2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Werror</w:t>
      </w:r>
      <w:proofErr w:type="spellEnd"/>
      <w:r w:rsidRPr="4D502094" w:rsidR="7BE7D3A2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-</w:t>
      </w:r>
      <w:proofErr w:type="spellStart"/>
      <w:r w:rsidRPr="4D502094" w:rsidR="7BE7D3A2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fno</w:t>
      </w:r>
      <w:proofErr w:type="spellEnd"/>
      <w:r w:rsidRPr="4D502094" w:rsidR="7BE7D3A2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-omit-frame-pointer</w:t>
      </w:r>
    </w:p>
    <w:p w:rsidR="4D502094" w:rsidP="4D502094" w:rsidRDefault="4D502094" w14:paraId="085C6B77" w14:textId="0C56EACB">
      <w:pPr>
        <w:pStyle w:val="Normal"/>
        <w:bidi w:val="0"/>
        <w:spacing w:before="0"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BE7D3A2" w:rsidP="4D502094" w:rsidRDefault="7BE7D3A2" w14:paraId="4B5C95F7" w14:textId="1243BE4C">
      <w:pPr>
        <w:pStyle w:val="Normal"/>
        <w:bidi w:val="0"/>
        <w:spacing w:before="0"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D502094" w:rsidR="7BE7D3A2">
        <w:rPr>
          <w:rFonts w:ascii="Calibri" w:hAnsi="Calibri" w:eastAsia="Calibri" w:cs="Calibri"/>
          <w:noProof w:val="0"/>
          <w:sz w:val="22"/>
          <w:szCs w:val="22"/>
          <w:lang w:val="en-US"/>
        </w:rPr>
        <w:t>And replace one letter:</w:t>
      </w:r>
    </w:p>
    <w:p w:rsidR="7BE7D3A2" w:rsidP="4D502094" w:rsidRDefault="7BE7D3A2" w14:paraId="70377ABE" w14:textId="07EB66C5">
      <w:pPr>
        <w:pStyle w:val="Normal"/>
        <w:bidi w:val="0"/>
        <w:spacing w:before="0" w:after="160" w:line="259" w:lineRule="auto"/>
        <w:jc w:val="left"/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4D502094" w:rsidR="7BE7D3A2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CFLAGS = -</w:t>
      </w:r>
      <w:proofErr w:type="spellStart"/>
      <w:r w:rsidRPr="4D502094" w:rsidR="7BE7D3A2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fno</w:t>
      </w:r>
      <w:proofErr w:type="spellEnd"/>
      <w:r w:rsidRPr="4D502094" w:rsidR="7BE7D3A2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-pic -static -</w:t>
      </w:r>
      <w:proofErr w:type="spellStart"/>
      <w:r w:rsidRPr="4D502094" w:rsidR="7BE7D3A2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fno-builtin</w:t>
      </w:r>
      <w:proofErr w:type="spellEnd"/>
      <w:r w:rsidRPr="4D502094" w:rsidR="7BE7D3A2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-</w:t>
      </w:r>
      <w:proofErr w:type="spellStart"/>
      <w:r w:rsidRPr="4D502094" w:rsidR="7BE7D3A2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fno</w:t>
      </w:r>
      <w:proofErr w:type="spellEnd"/>
      <w:r w:rsidRPr="4D502094" w:rsidR="7BE7D3A2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-strict-aliasing -</w:t>
      </w:r>
      <w:proofErr w:type="spellStart"/>
      <w:r w:rsidRPr="4D502094" w:rsidR="7BE7D3A2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O</w:t>
      </w:r>
      <w:r w:rsidRPr="4D502094" w:rsidR="7BE7D3A2">
        <w:rPr>
          <w:rFonts w:ascii="Courier New" w:hAnsi="Courier New" w:eastAsia="Courier New" w:cs="Courier New"/>
          <w:noProof w:val="0"/>
          <w:sz w:val="22"/>
          <w:szCs w:val="22"/>
          <w:highlight w:val="yellow"/>
          <w:lang w:val="en-US"/>
        </w:rPr>
        <w:t>g</w:t>
      </w:r>
      <w:proofErr w:type="spellEnd"/>
      <w:r w:rsidRPr="4D502094" w:rsidR="7BE7D3A2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-Wall -MD -</w:t>
      </w:r>
      <w:proofErr w:type="spellStart"/>
      <w:r w:rsidRPr="4D502094" w:rsidR="7BE7D3A2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ggdb</w:t>
      </w:r>
      <w:proofErr w:type="spellEnd"/>
      <w:r w:rsidRPr="4D502094" w:rsidR="7BE7D3A2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-m32 -</w:t>
      </w:r>
      <w:proofErr w:type="spellStart"/>
      <w:r w:rsidRPr="4D502094" w:rsidR="7BE7D3A2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Werror</w:t>
      </w:r>
      <w:proofErr w:type="spellEnd"/>
      <w:r w:rsidRPr="4D502094" w:rsidR="7BE7D3A2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-</w:t>
      </w:r>
      <w:proofErr w:type="spellStart"/>
      <w:r w:rsidRPr="4D502094" w:rsidR="7BE7D3A2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fno</w:t>
      </w:r>
      <w:proofErr w:type="spellEnd"/>
      <w:r w:rsidRPr="4D502094" w:rsidR="7BE7D3A2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-omit-frame-pointer</w:t>
      </w:r>
    </w:p>
    <w:p w:rsidR="4D502094" w:rsidP="4D502094" w:rsidRDefault="4D502094" w14:paraId="6633F276" w14:textId="0620FAF0">
      <w:pPr>
        <w:pStyle w:val="Normal"/>
        <w:bidi w:val="0"/>
        <w:spacing w:before="0"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BE7D3A2" w:rsidP="4D502094" w:rsidRDefault="7BE7D3A2" w14:paraId="264F12E5" w14:textId="297DD52B">
      <w:pPr>
        <w:pStyle w:val="Normal"/>
        <w:bidi w:val="0"/>
        <w:spacing w:before="0"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D502094" w:rsidR="7BE7D3A2">
        <w:rPr>
          <w:rFonts w:ascii="Calibri" w:hAnsi="Calibri" w:eastAsia="Calibri" w:cs="Calibri"/>
          <w:noProof w:val="0"/>
          <w:sz w:val="22"/>
          <w:szCs w:val="22"/>
          <w:lang w:val="en-US"/>
        </w:rPr>
        <w:t>Then run</w:t>
      </w:r>
    </w:p>
    <w:p w:rsidR="7BE7D3A2" w:rsidP="4D502094" w:rsidRDefault="7BE7D3A2" w14:paraId="646100FE" w14:textId="39D34946">
      <w:pPr>
        <w:pStyle w:val="Normal"/>
        <w:bidi w:val="0"/>
        <w:spacing w:before="0"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D502094" w:rsidR="7BE7D3A2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make clean </w:t>
      </w:r>
      <w:proofErr w:type="spellStart"/>
      <w:r w:rsidRPr="4D502094" w:rsidR="7BE7D3A2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qemu-nox-gdb</w:t>
      </w:r>
      <w:proofErr w:type="spellEnd"/>
    </w:p>
    <w:p w:rsidR="4D502094" w:rsidP="4D502094" w:rsidRDefault="4D502094" w14:paraId="63FF3BCF" w14:textId="1041AAD3">
      <w:pPr>
        <w:pStyle w:val="Normal"/>
        <w:bidi w:val="0"/>
        <w:spacing w:before="0" w:after="160" w:line="259" w:lineRule="auto"/>
        <w:jc w:val="left"/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</w:p>
    <w:p w:rsidR="33B157CE" w:rsidP="4D502094" w:rsidRDefault="33B157CE" w14:paraId="374C8559" w14:textId="2FF6FA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2"/>
          <w:szCs w:val="22"/>
          <w:lang w:val="en-US"/>
        </w:rPr>
      </w:pPr>
      <w:r w:rsidRPr="4D502094" w:rsidR="33B157CE">
        <w:rPr>
          <w:noProof w:val="0"/>
          <w:color w:val="B4C6E7" w:themeColor="accent1" w:themeTint="66" w:themeShade="FF"/>
          <w:sz w:val="22"/>
          <w:szCs w:val="22"/>
          <w:highlight w:val="blue"/>
          <w:lang w:val="en-US"/>
        </w:rPr>
        <w:t>Tip:</w:t>
      </w:r>
    </w:p>
    <w:p w:rsidR="33B157CE" w:rsidP="4D502094" w:rsidRDefault="33B157CE" w14:paraId="5D5F179F" w14:textId="0D7E23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2"/>
          <w:szCs w:val="22"/>
          <w:lang w:val="en-US"/>
        </w:rPr>
      </w:pPr>
      <w:r w:rsidRPr="4D502094" w:rsidR="33B157CE">
        <w:rPr>
          <w:noProof w:val="0"/>
          <w:sz w:val="22"/>
          <w:szCs w:val="22"/>
          <w:lang w:val="en-US"/>
        </w:rPr>
        <w:t>To break out of the xv6 running environment:</w:t>
      </w:r>
    </w:p>
    <w:p w:rsidR="33B157CE" w:rsidP="4D502094" w:rsidRDefault="33B157CE" w14:paraId="0E9B935C" w14:textId="102746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2"/>
          <w:szCs w:val="22"/>
          <w:lang w:val="en-US"/>
        </w:rPr>
      </w:pPr>
      <w:r w:rsidRPr="4D502094" w:rsidR="33B157CE">
        <w:rPr>
          <w:noProof w:val="0"/>
          <w:sz w:val="22"/>
          <w:szCs w:val="22"/>
          <w:lang w:val="en-US"/>
        </w:rPr>
        <w:t xml:space="preserve">If you are </w:t>
      </w:r>
      <w:r w:rsidRPr="4D502094" w:rsidR="6DD6EB68">
        <w:rPr>
          <w:noProof w:val="0"/>
          <w:sz w:val="22"/>
          <w:szCs w:val="22"/>
          <w:lang w:val="en-US"/>
        </w:rPr>
        <w:t xml:space="preserve">connected from </w:t>
      </w:r>
      <w:r w:rsidRPr="4D502094" w:rsidR="33B157CE">
        <w:rPr>
          <w:noProof w:val="0"/>
          <w:sz w:val="22"/>
          <w:szCs w:val="22"/>
          <w:lang w:val="en-US"/>
        </w:rPr>
        <w:t xml:space="preserve">Windows </w:t>
      </w:r>
      <w:r w:rsidRPr="4D502094" w:rsidR="33763E23">
        <w:rPr>
          <w:noProof w:val="0"/>
          <w:sz w:val="22"/>
          <w:szCs w:val="22"/>
          <w:lang w:val="en-US"/>
        </w:rPr>
        <w:t>using</w:t>
      </w:r>
      <w:r w:rsidRPr="4D502094" w:rsidR="33B157CE">
        <w:rPr>
          <w:noProof w:val="0"/>
          <w:sz w:val="22"/>
          <w:szCs w:val="22"/>
          <w:lang w:val="en-US"/>
        </w:rPr>
        <w:t xml:space="preserve"> putty: press ALT CTRL a, then c, then q</w:t>
      </w:r>
    </w:p>
    <w:p w:rsidR="33B157CE" w:rsidP="4D502094" w:rsidRDefault="33B157CE" w14:paraId="019A1648" w14:textId="7DB72C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2"/>
          <w:szCs w:val="22"/>
          <w:lang w:val="en-US"/>
        </w:rPr>
      </w:pPr>
      <w:r w:rsidRPr="4D502094" w:rsidR="33B157CE">
        <w:rPr>
          <w:noProof w:val="0"/>
          <w:sz w:val="22"/>
          <w:szCs w:val="22"/>
          <w:lang w:val="en-US"/>
        </w:rPr>
        <w:t xml:space="preserve">If you are </w:t>
      </w:r>
      <w:r w:rsidRPr="4D502094" w:rsidR="73C8E2E4">
        <w:rPr>
          <w:noProof w:val="0"/>
          <w:sz w:val="22"/>
          <w:szCs w:val="22"/>
          <w:lang w:val="en-US"/>
        </w:rPr>
        <w:t xml:space="preserve">connected from </w:t>
      </w:r>
      <w:r w:rsidRPr="4D502094" w:rsidR="16BC9EF7">
        <w:rPr>
          <w:noProof w:val="0"/>
          <w:sz w:val="22"/>
          <w:szCs w:val="22"/>
          <w:lang w:val="en-US"/>
        </w:rPr>
        <w:t>linux</w:t>
      </w:r>
      <w:r w:rsidRPr="4D502094" w:rsidR="33B157CE">
        <w:rPr>
          <w:noProof w:val="0"/>
          <w:sz w:val="22"/>
          <w:szCs w:val="22"/>
          <w:lang w:val="en-US"/>
        </w:rPr>
        <w:t>: press ALT a, then c, then q</w:t>
      </w:r>
    </w:p>
    <w:p w:rsidR="4D502094" w:rsidP="4D502094" w:rsidRDefault="4D502094" w14:paraId="4805B14F" w14:textId="7F23EE71">
      <w:pPr>
        <w:pStyle w:val="Normal"/>
        <w:bidi w:val="0"/>
        <w:spacing w:before="0" w:after="160" w:line="259" w:lineRule="auto"/>
        <w:jc w:val="left"/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</w:p>
    <w:sectPr>
      <w:headerReference w:type="default" r:id="rId2"/>
      <w:footerReference w:type="default" r:id="rId3"/>
      <w:type w:val="nextPage"/>
      <w:pgSz w:w="11906" w:h="16838" w:orient="portrait"/>
      <w:pgMar w:top="1440" w:right="1800" w:bottom="1440" w:left="1800" w:header="708" w:footer="70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307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firstRow="1" w:lastRow="0" w:firstColumn="1" w:lastColumn="0" w:noHBand="1" w:noVBand="1"/>
    </w:tblPr>
    <w:tblGrid>
      <w:gridCol w:w="2769"/>
      <w:gridCol w:w="2769"/>
      <w:gridCol w:w="2769"/>
    </w:tblGrid>
    <w:tr xmlns:wp14="http://schemas.microsoft.com/office/word/2010/wordml" w14:paraId="1FC39945" wp14:textId="77777777">
      <w:trPr>
        <w:ins w:author="Ofer Strichman" w:date="2020-01-08T13:11:00Z" w:id="20"/>
      </w:trPr>
      <w:tc>
        <w:tcPr>
          <w:tcW w:w="2769" w:type="dxa"/>
          <w:tcBorders/>
          <w:shd w:val="clear" w:color="auto" w:fill="auto"/>
        </w:tcPr>
        <w:p w14:paraId="0562CB0E" wp14:textId="77777777">
          <w:pPr>
            <w:pStyle w:val="Header"/>
            <w:ind w:left="-115" w:hanging="0"/>
            <w:rPr/>
          </w:pPr>
          <w:r>
            <w:rPr/>
          </w:r>
        </w:p>
      </w:tc>
      <w:tc>
        <w:tcPr>
          <w:tcW w:w="2769" w:type="dxa"/>
          <w:tcBorders/>
          <w:shd w:val="clear" w:color="auto" w:fill="auto"/>
        </w:tcPr>
        <w:p w14:paraId="34CE0A41" wp14:textId="77777777">
          <w:pPr>
            <w:pStyle w:val="Header"/>
            <w:jc w:val="center"/>
            <w:rPr/>
          </w:pPr>
          <w:r>
            <w:rPr/>
          </w:r>
        </w:p>
      </w:tc>
      <w:tc>
        <w:tcPr>
          <w:tcW w:w="2769" w:type="dxa"/>
          <w:tcBorders/>
          <w:shd w:val="clear" w:color="auto" w:fill="auto"/>
        </w:tcPr>
        <w:p w14:paraId="62EBF3C5" wp14:textId="77777777"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 xmlns:wp14="http://schemas.microsoft.com/office/word/2010/wordml" w14:paraId="6D98A12B" wp14:textId="77777777"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307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firstRow="1" w:lastRow="0" w:firstColumn="1" w:lastColumn="0" w:noHBand="1" w:noVBand="1"/>
    </w:tblPr>
    <w:tblGrid>
      <w:gridCol w:w="2769"/>
      <w:gridCol w:w="2769"/>
      <w:gridCol w:w="2769"/>
    </w:tblGrid>
    <w:tr xmlns:wp14="http://schemas.microsoft.com/office/word/2010/wordml" w14:paraId="1299C43A" wp14:textId="77777777">
      <w:trPr>
        <w:ins w:author="Ofer Strichman" w:date="2020-01-08T13:11:00Z" w:id="19"/>
      </w:trPr>
      <w:tc>
        <w:tcPr>
          <w:tcW w:w="2769" w:type="dxa"/>
          <w:tcBorders/>
          <w:shd w:val="clear" w:color="auto" w:fill="auto"/>
        </w:tcPr>
        <w:p w14:paraId="4DDBEF00" wp14:textId="77777777">
          <w:pPr>
            <w:pStyle w:val="Header"/>
            <w:ind w:left="-115" w:hanging="0"/>
            <w:rPr/>
          </w:pPr>
          <w:r>
            <w:rPr/>
          </w:r>
        </w:p>
      </w:tc>
      <w:tc>
        <w:tcPr>
          <w:tcW w:w="2769" w:type="dxa"/>
          <w:tcBorders/>
          <w:shd w:val="clear" w:color="auto" w:fill="auto"/>
        </w:tcPr>
        <w:p w14:paraId="3461D779" wp14:textId="77777777">
          <w:pPr>
            <w:pStyle w:val="Header"/>
            <w:jc w:val="center"/>
            <w:rPr/>
          </w:pPr>
          <w:r>
            <w:rPr/>
          </w:r>
        </w:p>
      </w:tc>
      <w:tc>
        <w:tcPr>
          <w:tcW w:w="2769" w:type="dxa"/>
          <w:tcBorders/>
          <w:shd w:val="clear" w:color="auto" w:fill="auto"/>
        </w:tcPr>
        <w:p w14:paraId="3CF2D8B6" wp14:textId="77777777"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 xmlns:wp14="http://schemas.microsoft.com/office/word/2010/wordml" w14:paraId="0FB78278" wp14:textId="77777777"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he-IL"/>
  <w14:docId w14:val="2FC15C99"/>
  <w15:docId w15:val="{ebe155b9-c57c-4023-9f18-d1456d9fd304}"/>
  <w:rsids>
    <w:rsidRoot w:val="4D502094"/>
    <w:rsid w:val="01C51B1F"/>
    <w:rsid w:val="0B7684F6"/>
    <w:rsid w:val="0C0FB854"/>
    <w:rsid w:val="0C1BCEBD"/>
    <w:rsid w:val="1100E1D5"/>
    <w:rsid w:val="130581DE"/>
    <w:rsid w:val="16BC9EF7"/>
    <w:rsid w:val="16D86315"/>
    <w:rsid w:val="1A0F23DB"/>
    <w:rsid w:val="1B8B873E"/>
    <w:rsid w:val="1C2B947B"/>
    <w:rsid w:val="1C939A15"/>
    <w:rsid w:val="22CD8E58"/>
    <w:rsid w:val="24C9BA6A"/>
    <w:rsid w:val="27D55FBE"/>
    <w:rsid w:val="29AA1094"/>
    <w:rsid w:val="29F8D5D8"/>
    <w:rsid w:val="2B4F6882"/>
    <w:rsid w:val="2EB2C230"/>
    <w:rsid w:val="332EE800"/>
    <w:rsid w:val="33763E23"/>
    <w:rsid w:val="33B157CE"/>
    <w:rsid w:val="386C87C4"/>
    <w:rsid w:val="3A2BE5FB"/>
    <w:rsid w:val="3B390C00"/>
    <w:rsid w:val="3FB19F04"/>
    <w:rsid w:val="4051F2B8"/>
    <w:rsid w:val="4231520F"/>
    <w:rsid w:val="4679950E"/>
    <w:rsid w:val="489A552A"/>
    <w:rsid w:val="4BDA6166"/>
    <w:rsid w:val="4C699651"/>
    <w:rsid w:val="4D502094"/>
    <w:rsid w:val="4DBF4B7D"/>
    <w:rsid w:val="4FB1E4C0"/>
    <w:rsid w:val="55323B5B"/>
    <w:rsid w:val="592A9789"/>
    <w:rsid w:val="59EDE6DB"/>
    <w:rsid w:val="603B9B1C"/>
    <w:rsid w:val="65B34AA1"/>
    <w:rsid w:val="6DC6D015"/>
    <w:rsid w:val="6DD6EB68"/>
    <w:rsid w:val="6E66D495"/>
    <w:rsid w:val="737CD5AB"/>
    <w:rsid w:val="73C8E2E4"/>
    <w:rsid w:val="76264ABE"/>
    <w:rsid w:val="7954B977"/>
    <w:rsid w:val="79631401"/>
    <w:rsid w:val="7AAC2ABD"/>
    <w:rsid w:val="7BE7D3A2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Arial"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Arial" w:asciiTheme="minorHAnsi" w:hAnsiTheme="minorHAnsi" w:eastAsiaTheme="minorHAnsi" w:cstheme="minorBidi"/>
      <w:color w:val="auto"/>
      <w:kern w:val="0"/>
      <w:sz w:val="22"/>
      <w:szCs w:val="22"/>
      <w:lang w:val="en-US" w:eastAsia="en-US" w:bidi="he-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ca3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672a41"/>
    <w:rPr>
      <w:rFonts w:ascii="Calibri Light" w:hAnsi="Calibri Light" w:eastAsia="" w:cs="Times New Roman"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24ca3"/>
    <w:rPr>
      <w:rFonts w:ascii="Calibri Light" w:hAnsi="Calibri Light" w:eastAsia="" w:cs="Times New Roman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72a41"/>
    <w:pPr>
      <w:spacing w:before="0" w:after="0" w:line="240" w:lineRule="auto"/>
      <w:contextualSpacing/>
    </w:pPr>
    <w:rPr>
      <w:rFonts w:ascii="Calibri Light" w:hAnsi="Calibri Light" w:eastAsia="" w:cs="Times New Roman" w:asciiTheme="majorHAnsi" w:hAnsiTheme="majorHAnsi" w:eastAsiaTheme="majorEastAsia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b1638a"/>
    <w:pPr>
      <w:spacing w:before="0" w:after="16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footer" Target="footer1.xml" Id="rId3" /><Relationship Type="http://schemas.openxmlformats.org/officeDocument/2006/relationships/numbering" Target="numbering.xm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theme" Target="theme/theme1.xml" Id="rId7" /><Relationship Type="http://schemas.openxmlformats.org/officeDocument/2006/relationships/hyperlink" Target="http://homework-tester.westeurope.cloudapp.azure.com/94210/submit/hw/1" TargetMode="External" Id="R2e56d4b6f7d949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2019-11-10T12:54:00.0000000Z</dcterms:created>
  <dc:creator>Noam Cohen</dc:creator>
  <dc:description/>
  <dc:language>en</dc:language>
  <lastModifiedBy>Noam Cohen</lastModifiedBy>
  <dcterms:modified xsi:type="dcterms:W3CDTF">2020-05-18T14:18:04.7526804Z</dcterms:modified>
  <revision>14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